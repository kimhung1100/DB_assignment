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JetBrains Mono" w:cs="JetBrains Mono" w:eastAsia="JetBrains Mono" w:hAnsi="JetBrains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JetBrains Mono" w:cs="JetBrains Mono" w:eastAsia="JetBrains Mono" w:hAnsi="JetBrains Mono"/>
          <w:b w:val="1"/>
        </w:rPr>
      </w:pP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IMPORT_EXPORT_FORM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u w:val="single"/>
          <w:rtl w:val="0"/>
          <w:rPrChange w:author="HƯNG BÙI KIM" w:id="0" w:date="2023-11-18T16:10:40Z">
            <w:rPr>
              <w:rFonts w:ascii="JetBrains Mono" w:cs="JetBrains Mono" w:eastAsia="JetBrains Mono" w:hAnsi="JetBrains Mono"/>
            </w:rPr>
          </w:rPrChange>
        </w:rPr>
        <w:t xml:space="preserve">form_id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, timestamp, type, employee_id, branch_id) </w:t>
      </w:r>
    </w:p>
    <w:p w:rsidR="00000000" w:rsidDel="00000000" w:rsidP="00000000" w:rsidRDefault="00000000" w:rsidRPr="00000000" w14:paraId="00000004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Reference:</w:t>
      </w:r>
    </w:p>
    <w:p w:rsidR="00000000" w:rsidDel="00000000" w:rsidP="00000000" w:rsidRDefault="00000000" w:rsidRPr="00000000" w14:paraId="00000006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employee_id -&gt; Employee.account_id</w:t>
      </w:r>
    </w:p>
    <w:p w:rsidR="00000000" w:rsidDel="00000000" w:rsidP="00000000" w:rsidRDefault="00000000" w:rsidRPr="00000000" w14:paraId="00000007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branch -&gt; Branch.branch_id</w:t>
      </w:r>
    </w:p>
    <w:p w:rsidR="00000000" w:rsidDel="00000000" w:rsidP="00000000" w:rsidRDefault="00000000" w:rsidRPr="00000000" w14:paraId="00000008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Data type:</w:t>
      </w:r>
    </w:p>
    <w:p w:rsidR="00000000" w:rsidDel="00000000" w:rsidP="00000000" w:rsidRDefault="00000000" w:rsidRPr="00000000" w14:paraId="0000000A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form_id: INT</w:t>
      </w:r>
      <w:ins w:author="HƯNG BÙI KIM" w:id="1" w:date="2023-11-18T16:10:43Z">
        <w:r w:rsidDel="00000000" w:rsidR="00000000" w:rsidRPr="00000000">
          <w:rPr>
            <w:rFonts w:ascii="JetBrains Mono" w:cs="JetBrains Mono" w:eastAsia="JetBrains Mono" w:hAnsi="JetBrains Mono"/>
            <w:rtl w:val="0"/>
          </w:rPr>
          <w:t xml:space="preserve"> primary KEY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timestamp: Date</w:t>
      </w:r>
    </w:p>
    <w:p w:rsidR="00000000" w:rsidDel="00000000" w:rsidP="00000000" w:rsidRDefault="00000000" w:rsidRPr="00000000" w14:paraId="0000000C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type: ENUM(‘Import’, ‘Export’)</w:t>
      </w:r>
    </w:p>
    <w:p w:rsidR="00000000" w:rsidDel="00000000" w:rsidP="00000000" w:rsidRDefault="00000000" w:rsidRPr="00000000" w14:paraId="0000000D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employee_id: INT</w:t>
      </w:r>
    </w:p>
    <w:p w:rsidR="00000000" w:rsidDel="00000000" w:rsidP="00000000" w:rsidRDefault="00000000" w:rsidRPr="00000000" w14:paraId="0000000E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branch_id: int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JetBrains Mono" w:cs="JetBrains Mono" w:eastAsia="JetBrains Mono" w:hAnsi="JetBrains Mono"/>
        </w:rPr>
      </w:pPr>
      <w:commentRangeStart w:id="1"/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BOOK_IN_FORM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(form_id, ISBN,quantity)</w:t>
      </w:r>
    </w:p>
    <w:p w:rsidR="00000000" w:rsidDel="00000000" w:rsidP="00000000" w:rsidRDefault="00000000" w:rsidRPr="00000000" w14:paraId="00000011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Reference:</w:t>
      </w:r>
    </w:p>
    <w:p w:rsidR="00000000" w:rsidDel="00000000" w:rsidP="00000000" w:rsidRDefault="00000000" w:rsidRPr="00000000" w14:paraId="00000013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form_id: Entry_exit_form.form_id</w:t>
      </w:r>
    </w:p>
    <w:p w:rsidR="00000000" w:rsidDel="00000000" w:rsidP="00000000" w:rsidRDefault="00000000" w:rsidRPr="00000000" w14:paraId="00000014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ISBN: Book.ISBN</w:t>
      </w:r>
    </w:p>
    <w:p w:rsidR="00000000" w:rsidDel="00000000" w:rsidP="00000000" w:rsidRDefault="00000000" w:rsidRPr="00000000" w14:paraId="00000015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Data type:</w:t>
      </w:r>
    </w:p>
    <w:p w:rsidR="00000000" w:rsidDel="00000000" w:rsidP="00000000" w:rsidRDefault="00000000" w:rsidRPr="00000000" w14:paraId="00000017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form_id:INT</w:t>
      </w:r>
    </w:p>
    <w:p w:rsidR="00000000" w:rsidDel="00000000" w:rsidP="00000000" w:rsidRDefault="00000000" w:rsidRPr="00000000" w14:paraId="00000018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ISBN: </w:t>
      </w: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ISBN_TYPE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quantity: integer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JetBrains Mono" w:cs="JetBrains Mono" w:eastAsia="JetBrains Mono" w:hAnsi="JetBrains Mono"/>
        </w:rPr>
      </w:pPr>
      <w:commentRangeStart w:id="2"/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RATING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u w:val="single"/>
          <w:rtl w:val="0"/>
        </w:rPr>
        <w:t xml:space="preserve">rating_id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, rating_points, timestamp, status, comment, ISBN, account_id)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Reference: </w:t>
      </w:r>
    </w:p>
    <w:p w:rsidR="00000000" w:rsidDel="00000000" w:rsidP="00000000" w:rsidRDefault="00000000" w:rsidRPr="00000000" w14:paraId="0000001E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ISBN -&gt; </w:t>
      </w: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Book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.ISBN</w:t>
      </w:r>
    </w:p>
    <w:p w:rsidR="00000000" w:rsidDel="00000000" w:rsidP="00000000" w:rsidRDefault="00000000" w:rsidRPr="00000000" w14:paraId="0000001F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account_id -&gt; </w:t>
      </w: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Customer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.account_id</w:t>
      </w:r>
    </w:p>
    <w:p w:rsidR="00000000" w:rsidDel="00000000" w:rsidP="00000000" w:rsidRDefault="00000000" w:rsidRPr="00000000" w14:paraId="00000020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Data type:</w:t>
      </w:r>
    </w:p>
    <w:p w:rsidR="00000000" w:rsidDel="00000000" w:rsidP="00000000" w:rsidRDefault="00000000" w:rsidRPr="00000000" w14:paraId="00000022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rating_id: INT</w:t>
      </w:r>
    </w:p>
    <w:p w:rsidR="00000000" w:rsidDel="00000000" w:rsidP="00000000" w:rsidRDefault="00000000" w:rsidRPr="00000000" w14:paraId="00000024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rating_points: integer</w:t>
      </w:r>
    </w:p>
    <w:p w:rsidR="00000000" w:rsidDel="00000000" w:rsidP="00000000" w:rsidRDefault="00000000" w:rsidRPr="00000000" w14:paraId="00000025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timestamp: Date</w:t>
      </w:r>
    </w:p>
    <w:p w:rsidR="00000000" w:rsidDel="00000000" w:rsidP="00000000" w:rsidRDefault="00000000" w:rsidRPr="00000000" w14:paraId="00000026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status: ENUM(‘pending approval’, ‘approved’, ‘hidden’)</w:t>
      </w:r>
    </w:p>
    <w:p w:rsidR="00000000" w:rsidDel="00000000" w:rsidP="00000000" w:rsidRDefault="00000000" w:rsidRPr="00000000" w14:paraId="00000027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comment: VARCHAR(255)</w:t>
      </w:r>
    </w:p>
    <w:p w:rsidR="00000000" w:rsidDel="00000000" w:rsidP="00000000" w:rsidRDefault="00000000" w:rsidRPr="00000000" w14:paraId="00000028">
      <w:pPr>
        <w:rPr>
          <w:rFonts w:ascii="JetBrains Mono" w:cs="JetBrains Mono" w:eastAsia="JetBrains Mono" w:hAnsi="JetBrains Mono"/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ISBN: </w:t>
      </w: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ISBN_TYPE</w:t>
      </w:r>
    </w:p>
    <w:p w:rsidR="00000000" w:rsidDel="00000000" w:rsidP="00000000" w:rsidRDefault="00000000" w:rsidRPr="00000000" w14:paraId="00000029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account_id: INT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JetBrains Mono" w:cs="JetBrains Mono" w:eastAsia="JetBrains Mono" w:hAnsi="JetBrains Mono"/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RATING_IMAGE</w:t>
      </w:r>
      <w:commentRangeStart w:id="3"/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u w:val="single"/>
          <w:rtl w:val="0"/>
          <w:rPrChange w:author="HƯNG BÙI KIM" w:id="2" w:date="2023-11-18T16:11:27Z">
            <w:rPr>
              <w:rFonts w:ascii="JetBrains Mono" w:cs="JetBrains Mono" w:eastAsia="JetBrains Mono" w:hAnsi="JetBrains Mono"/>
            </w:rPr>
          </w:rPrChange>
        </w:rPr>
        <w:t xml:space="preserve">rating_id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, img_link</w:t>
      </w: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rPr>
          <w:rFonts w:ascii="JetBrains Mono" w:cs="JetBrains Mono" w:eastAsia="JetBrains Mono" w:hAnsi="JetBrains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Reference:</w:t>
      </w:r>
    </w:p>
    <w:p w:rsidR="00000000" w:rsidDel="00000000" w:rsidP="00000000" w:rsidRDefault="00000000" w:rsidRPr="00000000" w14:paraId="0000002E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rating_id -&gt; </w:t>
      </w: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Rating.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rating_id</w:t>
      </w:r>
    </w:p>
    <w:p w:rsidR="00000000" w:rsidDel="00000000" w:rsidP="00000000" w:rsidRDefault="00000000" w:rsidRPr="00000000" w14:paraId="0000002F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Data type:</w:t>
      </w:r>
    </w:p>
    <w:p w:rsidR="00000000" w:rsidDel="00000000" w:rsidP="00000000" w:rsidRDefault="00000000" w:rsidRPr="00000000" w14:paraId="00000031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rating_id: INT</w:t>
      </w:r>
    </w:p>
    <w:p w:rsidR="00000000" w:rsidDel="00000000" w:rsidP="00000000" w:rsidRDefault="00000000" w:rsidRPr="00000000" w14:paraId="00000032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img_link: VARCHAR(255)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JetBrains Mono" w:cs="JetBrains Mono" w:eastAsia="JetBrains Mono" w:hAnsi="JetBrains Mono"/>
          <w:b w:val="1"/>
        </w:rPr>
      </w:pPr>
      <w:commentRangeStart w:id="4"/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DELIVERY_ADDRESS(</w:t>
      </w:r>
      <w:r w:rsidDel="00000000" w:rsidR="00000000" w:rsidRPr="00000000">
        <w:rPr>
          <w:rFonts w:ascii="JetBrains Mono" w:cs="JetBrains Mono" w:eastAsia="JetBrains Mono" w:hAnsi="JetBrains Mono"/>
          <w:u w:val="single"/>
          <w:rtl w:val="0"/>
        </w:rPr>
        <w:t xml:space="preserve">account_id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u w:val="single"/>
          <w:rtl w:val="0"/>
        </w:rPr>
        <w:t xml:space="preserve">address_id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, house_number, street, ward, city, phone_number, Fname, Lname</w:t>
      </w: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rPr>
          <w:rFonts w:ascii="JetBrains Mono" w:cs="JetBrains Mono" w:eastAsia="JetBrains Mono" w:hAnsi="JetBrains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Reference:</w:t>
      </w:r>
    </w:p>
    <w:p w:rsidR="00000000" w:rsidDel="00000000" w:rsidP="00000000" w:rsidRDefault="00000000" w:rsidRPr="00000000" w14:paraId="00000037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account_id -&gt; </w:t>
      </w: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Customer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.account_id</w:t>
      </w:r>
    </w:p>
    <w:p w:rsidR="00000000" w:rsidDel="00000000" w:rsidP="00000000" w:rsidRDefault="00000000" w:rsidRPr="00000000" w14:paraId="00000039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Data type:</w:t>
      </w:r>
    </w:p>
    <w:p w:rsidR="00000000" w:rsidDel="00000000" w:rsidP="00000000" w:rsidRDefault="00000000" w:rsidRPr="00000000" w14:paraId="0000003B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account_id INT</w:t>
      </w:r>
    </w:p>
    <w:p w:rsidR="00000000" w:rsidDel="00000000" w:rsidP="00000000" w:rsidRDefault="00000000" w:rsidRPr="00000000" w14:paraId="0000003C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address_id integer</w:t>
      </w:r>
    </w:p>
    <w:p w:rsidR="00000000" w:rsidDel="00000000" w:rsidP="00000000" w:rsidRDefault="00000000" w:rsidRPr="00000000" w14:paraId="0000003D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house_number VARCHAR(20)</w:t>
      </w:r>
    </w:p>
    <w:p w:rsidR="00000000" w:rsidDel="00000000" w:rsidP="00000000" w:rsidRDefault="00000000" w:rsidRPr="00000000" w14:paraId="0000003E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street VARCHAR(255)</w:t>
      </w:r>
    </w:p>
    <w:p w:rsidR="00000000" w:rsidDel="00000000" w:rsidP="00000000" w:rsidRDefault="00000000" w:rsidRPr="00000000" w14:paraId="0000003F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ward VARCHAR(255)</w:t>
      </w:r>
    </w:p>
    <w:p w:rsidR="00000000" w:rsidDel="00000000" w:rsidP="00000000" w:rsidRDefault="00000000" w:rsidRPr="00000000" w14:paraId="00000040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city VARCHAR(255)</w:t>
      </w:r>
    </w:p>
    <w:p w:rsidR="00000000" w:rsidDel="00000000" w:rsidP="00000000" w:rsidRDefault="00000000" w:rsidRPr="00000000" w14:paraId="00000041">
      <w:pPr>
        <w:rPr>
          <w:rFonts w:ascii="JetBrains Mono" w:cs="JetBrains Mono" w:eastAsia="JetBrains Mono" w:hAnsi="JetBrains Mono"/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phone_number </w:t>
      </w: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VARCHAR(13)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Fname VARCHAR(50)</w:t>
      </w:r>
    </w:p>
    <w:p w:rsidR="00000000" w:rsidDel="00000000" w:rsidP="00000000" w:rsidRDefault="00000000" w:rsidRPr="00000000" w14:paraId="00000043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Lname VARCHAR(50)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JetBrains Mono" w:cs="JetBrains Mono" w:eastAsia="JetBrains Mono" w:hAnsi="JetBrains Mono"/>
          <w:b w:val="1"/>
        </w:rPr>
      </w:pPr>
      <w:commentRangeStart w:id="5"/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REFUND_REQUEST(</w:t>
      </w:r>
      <w:r w:rsidDel="00000000" w:rsidR="00000000" w:rsidRPr="00000000">
        <w:rPr>
          <w:rFonts w:ascii="JetBrains Mono" w:cs="JetBrains Mono" w:eastAsia="JetBrains Mono" w:hAnsi="JetBrains Mono"/>
          <w:u w:val="single"/>
          <w:rtl w:val="0"/>
        </w:rPr>
        <w:t xml:space="preserve">order_id, request_id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, status, timestamp, return_reason, account_id, img_link</w:t>
      </w: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rPr>
          <w:rFonts w:ascii="JetBrains Mono" w:cs="JetBrains Mono" w:eastAsia="JetBrains Mono" w:hAnsi="JetBrains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Reference:</w:t>
      </w:r>
    </w:p>
    <w:p w:rsidR="00000000" w:rsidDel="00000000" w:rsidP="00000000" w:rsidRDefault="00000000" w:rsidRPr="00000000" w14:paraId="00000048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order_id -&gt; </w:t>
      </w: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Order</w:t>
      </w:r>
      <w:ins w:author="HƯNG BÙI KIM" w:id="3" w:date="2023-11-18T16:24:03Z">
        <w:r w:rsidDel="00000000" w:rsidR="00000000" w:rsidRPr="00000000">
          <w:rPr>
            <w:rFonts w:ascii="JetBrains Mono" w:cs="JetBrains Mono" w:eastAsia="JetBrains Mono" w:hAnsi="JetBrains Mono"/>
            <w:b w:val="1"/>
            <w:rtl w:val="0"/>
          </w:rPr>
          <w:t xml:space="preserve">s</w:t>
        </w:r>
      </w:ins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.order_id</w:t>
      </w:r>
    </w:p>
    <w:p w:rsidR="00000000" w:rsidDel="00000000" w:rsidP="00000000" w:rsidRDefault="00000000" w:rsidRPr="00000000" w14:paraId="00000049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account_id -&gt; </w:t>
      </w: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Employee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.account_id</w:t>
      </w:r>
    </w:p>
    <w:p w:rsidR="00000000" w:rsidDel="00000000" w:rsidP="00000000" w:rsidRDefault="00000000" w:rsidRPr="00000000" w14:paraId="0000004A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Data type:</w:t>
      </w:r>
    </w:p>
    <w:p w:rsidR="00000000" w:rsidDel="00000000" w:rsidP="00000000" w:rsidRDefault="00000000" w:rsidRPr="00000000" w14:paraId="0000004C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order_id INT</w:t>
      </w:r>
      <w:ins w:author="HƯNG BÙI KIM" w:id="4" w:date="2023-11-18T16:23:04Z">
        <w:r w:rsidDel="00000000" w:rsidR="00000000" w:rsidRPr="00000000">
          <w:rPr>
            <w:rFonts w:ascii="JetBrains Mono" w:cs="JetBrains Mono" w:eastAsia="JetBrains Mono" w:hAnsi="JetBrains Mono"/>
            <w:rtl w:val="0"/>
          </w:rPr>
          <w:t xml:space="preserve"> primary key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request_id INT</w:t>
      </w:r>
      <w:ins w:author="HƯNG BÙI KIM" w:id="5" w:date="2023-11-18T16:23:13Z">
        <w:r w:rsidDel="00000000" w:rsidR="00000000" w:rsidRPr="00000000">
          <w:rPr>
            <w:rFonts w:ascii="JetBrains Mono" w:cs="JetBrains Mono" w:eastAsia="JetBrains Mono" w:hAnsi="JetBrains Mono"/>
            <w:rtl w:val="0"/>
          </w:rPr>
          <w:t xml:space="preserve"> primary key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status ENUM(‘pending’,’processing’, ‘approved’, ‘refuse’)</w:t>
      </w:r>
    </w:p>
    <w:p w:rsidR="00000000" w:rsidDel="00000000" w:rsidP="00000000" w:rsidRDefault="00000000" w:rsidRPr="00000000" w14:paraId="00000050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timestamp DATE</w:t>
      </w:r>
    </w:p>
    <w:p w:rsidR="00000000" w:rsidDel="00000000" w:rsidP="00000000" w:rsidRDefault="00000000" w:rsidRPr="00000000" w14:paraId="00000051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return_reason VARCHAR(255)</w:t>
      </w:r>
    </w:p>
    <w:p w:rsidR="00000000" w:rsidDel="00000000" w:rsidP="00000000" w:rsidRDefault="00000000" w:rsidRPr="00000000" w14:paraId="00000052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account_id INT</w:t>
      </w:r>
    </w:p>
    <w:p w:rsidR="00000000" w:rsidDel="00000000" w:rsidP="00000000" w:rsidRDefault="00000000" w:rsidRPr="00000000" w14:paraId="00000053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img_link VARCHAR(255)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JetBrains Mono" w:cs="JetBrains Mono" w:eastAsia="JetBrains Mono" w:hAnsi="JetBrains Mono"/>
          <w:b w:val="1"/>
        </w:rPr>
      </w:pPr>
      <w:commentRangeStart w:id="6"/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VOUCHER(</w:t>
      </w:r>
      <w:r w:rsidDel="00000000" w:rsidR="00000000" w:rsidRPr="00000000">
        <w:rPr>
          <w:rFonts w:ascii="JetBrains Mono" w:cs="JetBrains Mono" w:eastAsia="JetBrains Mono" w:hAnsi="JetBrains Mono"/>
          <w:u w:val="single"/>
          <w:rtl w:val="0"/>
        </w:rPr>
        <w:t xml:space="preserve">voucher_id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, start_date, end_date, account_id, discount_rate_flag, discount_rate, discount_amount_flag, discount_amount, freeship_flag</w:t>
      </w: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rPr>
          <w:rFonts w:ascii="JetBrains Mono" w:cs="JetBrains Mono" w:eastAsia="JetBrains Mono" w:hAnsi="JetBrains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Reference</w:t>
      </w:r>
    </w:p>
    <w:p w:rsidR="00000000" w:rsidDel="00000000" w:rsidP="00000000" w:rsidRDefault="00000000" w:rsidRPr="00000000" w14:paraId="00000059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account_id -&gt; Employee.account_id</w:t>
      </w:r>
    </w:p>
    <w:p w:rsidR="00000000" w:rsidDel="00000000" w:rsidP="00000000" w:rsidRDefault="00000000" w:rsidRPr="00000000" w14:paraId="0000005A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Data type:</w:t>
      </w:r>
    </w:p>
    <w:p w:rsidR="00000000" w:rsidDel="00000000" w:rsidP="00000000" w:rsidRDefault="00000000" w:rsidRPr="00000000" w14:paraId="0000005C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voucher_id VARCHAR(255)</w:t>
      </w:r>
    </w:p>
    <w:p w:rsidR="00000000" w:rsidDel="00000000" w:rsidP="00000000" w:rsidRDefault="00000000" w:rsidRPr="00000000" w14:paraId="0000005D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start_date DATE</w:t>
      </w:r>
    </w:p>
    <w:p w:rsidR="00000000" w:rsidDel="00000000" w:rsidP="00000000" w:rsidRDefault="00000000" w:rsidRPr="00000000" w14:paraId="0000005E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end_date DATE</w:t>
      </w:r>
    </w:p>
    <w:p w:rsidR="00000000" w:rsidDel="00000000" w:rsidP="00000000" w:rsidRDefault="00000000" w:rsidRPr="00000000" w14:paraId="0000005F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account_id INT</w:t>
      </w:r>
    </w:p>
    <w:p w:rsidR="00000000" w:rsidDel="00000000" w:rsidP="00000000" w:rsidRDefault="00000000" w:rsidRPr="00000000" w14:paraId="00000060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discount_rate_flag BOOL</w:t>
      </w:r>
    </w:p>
    <w:p w:rsidR="00000000" w:rsidDel="00000000" w:rsidP="00000000" w:rsidRDefault="00000000" w:rsidRPr="00000000" w14:paraId="00000061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discount_rate INT UNSIGNED</w:t>
      </w:r>
    </w:p>
    <w:p w:rsidR="00000000" w:rsidDel="00000000" w:rsidP="00000000" w:rsidRDefault="00000000" w:rsidRPr="00000000" w14:paraId="00000062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discount_amount_flag BOOL</w:t>
      </w:r>
    </w:p>
    <w:p w:rsidR="00000000" w:rsidDel="00000000" w:rsidP="00000000" w:rsidRDefault="00000000" w:rsidRPr="00000000" w14:paraId="00000063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discount_amount INTEGER</w:t>
      </w:r>
    </w:p>
    <w:p w:rsidR="00000000" w:rsidDel="00000000" w:rsidP="00000000" w:rsidRDefault="00000000" w:rsidRPr="00000000" w14:paraId="00000064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freeship_flag BOOL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JetBrains Mono" w:cs="JetBrains Mono" w:eastAsia="JetBrains Mono" w:hAnsi="JetBrains Mono"/>
          <w:b w:val="1"/>
        </w:rPr>
      </w:pPr>
      <w:commentRangeStart w:id="7"/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USED_VOUCHER(</w:t>
      </w:r>
      <w:r w:rsidDel="00000000" w:rsidR="00000000" w:rsidRPr="00000000">
        <w:rPr>
          <w:rFonts w:ascii="JetBrains Mono" w:cs="JetBrains Mono" w:eastAsia="JetBrains Mono" w:hAnsi="JetBrains Mono"/>
          <w:u w:val="single"/>
          <w:rtl w:val="0"/>
        </w:rPr>
        <w:t xml:space="preserve">order_id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, voucher_id</w:t>
      </w: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)</w:t>
      </w:r>
    </w:p>
    <w:p w:rsidR="00000000" w:rsidDel="00000000" w:rsidP="00000000" w:rsidRDefault="00000000" w:rsidRPr="00000000" w14:paraId="00000067">
      <w:pPr>
        <w:rPr>
          <w:rFonts w:ascii="JetBrains Mono" w:cs="JetBrains Mono" w:eastAsia="JetBrains Mono" w:hAnsi="JetBrains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Reference:</w:t>
      </w:r>
    </w:p>
    <w:p w:rsidR="00000000" w:rsidDel="00000000" w:rsidP="00000000" w:rsidRDefault="00000000" w:rsidRPr="00000000" w14:paraId="00000069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voucher_id -&gt; VOUCHER.voucher_id</w:t>
      </w:r>
    </w:p>
    <w:p w:rsidR="00000000" w:rsidDel="00000000" w:rsidP="00000000" w:rsidRDefault="00000000" w:rsidRPr="00000000" w14:paraId="0000006A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order_id -&gt; ORDER</w:t>
      </w:r>
      <w:ins w:author="HƯNG BÙI KIM" w:id="6" w:date="2023-11-18T16:24:55Z">
        <w:r w:rsidDel="00000000" w:rsidR="00000000" w:rsidRPr="00000000">
          <w:rPr>
            <w:rFonts w:ascii="JetBrains Mono" w:cs="JetBrains Mono" w:eastAsia="JetBrains Mono" w:hAnsi="JetBrains Mono"/>
            <w:rtl w:val="0"/>
          </w:rPr>
          <w:t xml:space="preserve">s</w:t>
        </w:r>
      </w:ins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.order_id</w:t>
      </w:r>
    </w:p>
    <w:p w:rsidR="00000000" w:rsidDel="00000000" w:rsidP="00000000" w:rsidRDefault="00000000" w:rsidRPr="00000000" w14:paraId="0000006B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Data type:</w:t>
      </w:r>
    </w:p>
    <w:p w:rsidR="00000000" w:rsidDel="00000000" w:rsidP="00000000" w:rsidRDefault="00000000" w:rsidRPr="00000000" w14:paraId="0000006D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order_id INT</w:t>
      </w:r>
      <w:ins w:author="HƯNG BÙI KIM" w:id="7" w:date="2023-11-18T16:24:32Z">
        <w:r w:rsidDel="00000000" w:rsidR="00000000" w:rsidRPr="00000000">
          <w:rPr>
            <w:rFonts w:ascii="JetBrains Mono" w:cs="JetBrains Mono" w:eastAsia="JetBrains Mono" w:hAnsi="JetBrains Mono"/>
            <w:rtl w:val="0"/>
          </w:rPr>
          <w:t xml:space="preserve"> primary key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voucher_id VARCHAR(255)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JetBrains Mono" w:cs="JetBrains Mono" w:eastAsia="JetBrains Mono" w:hAnsi="JetBrains Mono"/>
          <w:b w:val="1"/>
        </w:rPr>
      </w:pPr>
      <w:commentRangeStart w:id="8"/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PUBLISHER(</w:t>
      </w:r>
      <w:r w:rsidDel="00000000" w:rsidR="00000000" w:rsidRPr="00000000">
        <w:rPr>
          <w:rFonts w:ascii="JetBrains Mono" w:cs="JetBrains Mono" w:eastAsia="JetBrains Mono" w:hAnsi="JetBrains Mono"/>
          <w:u w:val="single"/>
          <w:rtl w:val="0"/>
        </w:rPr>
        <w:t xml:space="preserve">publisher_id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, publisher_name</w:t>
      </w: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)</w:t>
      </w:r>
    </w:p>
    <w:p w:rsidR="00000000" w:rsidDel="00000000" w:rsidP="00000000" w:rsidRDefault="00000000" w:rsidRPr="00000000" w14:paraId="00000071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Data type: </w:t>
      </w:r>
    </w:p>
    <w:p w:rsidR="00000000" w:rsidDel="00000000" w:rsidP="00000000" w:rsidRDefault="00000000" w:rsidRPr="00000000" w14:paraId="00000073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publisher_id INT AUTOINCRE</w:t>
      </w:r>
    </w:p>
    <w:p w:rsidR="00000000" w:rsidDel="00000000" w:rsidP="00000000" w:rsidRDefault="00000000" w:rsidRPr="00000000" w14:paraId="00000074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publisher_name VARCHAR(255)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JetBrains Mono" w:cs="JetBrains Mono" w:eastAsia="JetBrains Mono" w:hAnsi="JetBrains Mono"/>
          <w:b w:val="1"/>
        </w:rPr>
      </w:pPr>
      <w:commentRangeStart w:id="9"/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AUTHOR(</w:t>
      </w:r>
      <w:r w:rsidDel="00000000" w:rsidR="00000000" w:rsidRPr="00000000">
        <w:rPr>
          <w:rFonts w:ascii="JetBrains Mono" w:cs="JetBrains Mono" w:eastAsia="JetBrains Mono" w:hAnsi="JetBrains Mono"/>
          <w:u w:val="single"/>
          <w:rtl w:val="0"/>
        </w:rPr>
        <w:t xml:space="preserve">author_id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, author_name</w:t>
      </w: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)</w:t>
      </w:r>
    </w:p>
    <w:p w:rsidR="00000000" w:rsidDel="00000000" w:rsidP="00000000" w:rsidRDefault="00000000" w:rsidRPr="00000000" w14:paraId="00000077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Data type:</w:t>
      </w:r>
    </w:p>
    <w:p w:rsidR="00000000" w:rsidDel="00000000" w:rsidP="00000000" w:rsidRDefault="00000000" w:rsidRPr="00000000" w14:paraId="00000079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author_id INT</w:t>
      </w:r>
    </w:p>
    <w:p w:rsidR="00000000" w:rsidDel="00000000" w:rsidP="00000000" w:rsidRDefault="00000000" w:rsidRPr="00000000" w14:paraId="0000007A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author_name VARCHAR(255)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JetBrains Mono" w:cs="JetBrains Mono" w:eastAsia="JetBrains Mono" w:hAnsi="JetBrains Mono"/>
        </w:rPr>
      </w:pPr>
      <w:commentRangeStart w:id="10"/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WRITE_BOOK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u w:val="single"/>
          <w:rtl w:val="0"/>
        </w:rPr>
        <w:t xml:space="preserve">author_id, ISBN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)</w:t>
      </w:r>
    </w:p>
    <w:p w:rsidR="00000000" w:rsidDel="00000000" w:rsidP="00000000" w:rsidRDefault="00000000" w:rsidRPr="00000000" w14:paraId="0000007D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Reference:</w:t>
      </w:r>
    </w:p>
    <w:p w:rsidR="00000000" w:rsidDel="00000000" w:rsidP="00000000" w:rsidRDefault="00000000" w:rsidRPr="00000000" w14:paraId="0000007F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author_id -&gt; AUTHOR.author_id</w:t>
      </w:r>
    </w:p>
    <w:p w:rsidR="00000000" w:rsidDel="00000000" w:rsidP="00000000" w:rsidRDefault="00000000" w:rsidRPr="00000000" w14:paraId="00000080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Data type:</w:t>
      </w:r>
    </w:p>
    <w:p w:rsidR="00000000" w:rsidDel="00000000" w:rsidP="00000000" w:rsidRDefault="00000000" w:rsidRPr="00000000" w14:paraId="00000082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author_id INT primary key</w:t>
      </w:r>
    </w:p>
    <w:p w:rsidR="00000000" w:rsidDel="00000000" w:rsidP="00000000" w:rsidRDefault="00000000" w:rsidRPr="00000000" w14:paraId="00000083">
      <w:pPr>
        <w:rPr>
          <w:rFonts w:ascii="JetBrains Mono" w:cs="JetBrains Mono" w:eastAsia="JetBrains Mono" w:hAnsi="JetBrains Mono"/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ISBN </w:t>
      </w: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VARCHAR(13)</w:t>
      </w: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 primary key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JetBrains Mono" w:cs="JetBrains Mono" w:eastAsia="JetBrains Mono" w:hAnsi="JetBrains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JetBrains Mono" w:cs="JetBrains Mono" w:eastAsia="JetBrains Mono" w:hAnsi="JetBrains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JetBrains Mono" w:cs="JetBrains Mono" w:eastAsia="JetBrains Mono" w:hAnsi="JetBrains Mono"/>
          <w:b w:val="1"/>
        </w:rPr>
      </w:pPr>
      <w:commentRangeStart w:id="11"/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CATEGORY(</w:t>
      </w:r>
      <w:r w:rsidDel="00000000" w:rsidR="00000000" w:rsidRPr="00000000">
        <w:rPr>
          <w:rFonts w:ascii="JetBrains Mono" w:cs="JetBrains Mono" w:eastAsia="JetBrains Mono" w:hAnsi="JetBrains Mono"/>
          <w:u w:val="single"/>
          <w:rtl w:val="0"/>
        </w:rPr>
        <w:t xml:space="preserve">category_id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, category_name</w:t>
      </w: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)</w:t>
      </w:r>
    </w:p>
    <w:p w:rsidR="00000000" w:rsidDel="00000000" w:rsidP="00000000" w:rsidRDefault="00000000" w:rsidRPr="00000000" w14:paraId="00000087">
      <w:pPr>
        <w:rPr>
          <w:rFonts w:ascii="JetBrains Mono" w:cs="JetBrains Mono" w:eastAsia="JetBrains Mono" w:hAnsi="JetBrains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Data type:</w:t>
      </w:r>
    </w:p>
    <w:p w:rsidR="00000000" w:rsidDel="00000000" w:rsidP="00000000" w:rsidRDefault="00000000" w:rsidRPr="00000000" w14:paraId="00000089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category_id INT autoincrement primary key</w:t>
      </w:r>
    </w:p>
    <w:p w:rsidR="00000000" w:rsidDel="00000000" w:rsidP="00000000" w:rsidRDefault="00000000" w:rsidRPr="00000000" w14:paraId="0000008A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category_name VARCHAR(255)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JetBrains Mono" w:cs="JetBrains Mono" w:eastAsia="JetBrains Mono" w:hAnsi="JetBrains Mono"/>
        </w:rPr>
      </w:pPr>
      <w:commentRangeStart w:id="12"/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BELONG_TO_CATEGORY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u w:val="single"/>
          <w:rtl w:val="0"/>
        </w:rPr>
        <w:t xml:space="preserve">category_id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u w:val="single"/>
          <w:rtl w:val="0"/>
        </w:rPr>
        <w:t xml:space="preserve">ISBN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)</w:t>
      </w:r>
    </w:p>
    <w:p w:rsidR="00000000" w:rsidDel="00000000" w:rsidP="00000000" w:rsidRDefault="00000000" w:rsidRPr="00000000" w14:paraId="0000008D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Reference:</w:t>
      </w:r>
    </w:p>
    <w:p w:rsidR="00000000" w:rsidDel="00000000" w:rsidP="00000000" w:rsidRDefault="00000000" w:rsidRPr="00000000" w14:paraId="0000008F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category_id -&gt; CATEGORY.category_id</w:t>
      </w:r>
    </w:p>
    <w:p w:rsidR="00000000" w:rsidDel="00000000" w:rsidP="00000000" w:rsidRDefault="00000000" w:rsidRPr="00000000" w14:paraId="00000090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Data type:</w:t>
      </w:r>
    </w:p>
    <w:p w:rsidR="00000000" w:rsidDel="00000000" w:rsidP="00000000" w:rsidRDefault="00000000" w:rsidRPr="00000000" w14:paraId="00000092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category_id INT primary key</w:t>
      </w:r>
    </w:p>
    <w:p w:rsidR="00000000" w:rsidDel="00000000" w:rsidP="00000000" w:rsidRDefault="00000000" w:rsidRPr="00000000" w14:paraId="00000093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ISBN VARCHAR(13)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primary key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JetBrains Mono" w:cs="JetBrains Mono" w:eastAsia="JetBrains Mono" w:hAnsi="JetBrains Mono"/>
          <w:b w:val="1"/>
        </w:rPr>
      </w:pPr>
      <w:commentRangeStart w:id="13"/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BRANCH(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branch_id, branch_name, number_address, street, ward, city, phone_number</w:t>
      </w: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)</w:t>
      </w:r>
    </w:p>
    <w:p w:rsidR="00000000" w:rsidDel="00000000" w:rsidP="00000000" w:rsidRDefault="00000000" w:rsidRPr="00000000" w14:paraId="00000096">
      <w:pPr>
        <w:rPr>
          <w:rFonts w:ascii="JetBrains Mono" w:cs="JetBrains Mono" w:eastAsia="JetBrains Mono" w:hAnsi="JetBrains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branch_id INT</w:t>
      </w:r>
    </w:p>
    <w:p w:rsidR="00000000" w:rsidDel="00000000" w:rsidP="00000000" w:rsidRDefault="00000000" w:rsidRPr="00000000" w14:paraId="00000098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branch_name VARCHAR(255)</w:t>
      </w:r>
    </w:p>
    <w:p w:rsidR="00000000" w:rsidDel="00000000" w:rsidP="00000000" w:rsidRDefault="00000000" w:rsidRPr="00000000" w14:paraId="00000099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number_address VARCHAR(20)</w:t>
      </w:r>
    </w:p>
    <w:p w:rsidR="00000000" w:rsidDel="00000000" w:rsidP="00000000" w:rsidRDefault="00000000" w:rsidRPr="00000000" w14:paraId="0000009A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street VARCHAR(255)</w:t>
      </w:r>
    </w:p>
    <w:p w:rsidR="00000000" w:rsidDel="00000000" w:rsidP="00000000" w:rsidRDefault="00000000" w:rsidRPr="00000000" w14:paraId="0000009B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ward VARCHAR(50)</w:t>
      </w:r>
    </w:p>
    <w:p w:rsidR="00000000" w:rsidDel="00000000" w:rsidP="00000000" w:rsidRDefault="00000000" w:rsidRPr="00000000" w14:paraId="0000009C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district VARCHAR(50)</w:t>
      </w:r>
    </w:p>
    <w:p w:rsidR="00000000" w:rsidDel="00000000" w:rsidP="00000000" w:rsidRDefault="00000000" w:rsidRPr="00000000" w14:paraId="0000009D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city VARCHAR(50)</w:t>
      </w:r>
    </w:p>
    <w:p w:rsidR="00000000" w:rsidDel="00000000" w:rsidP="00000000" w:rsidRDefault="00000000" w:rsidRPr="00000000" w14:paraId="0000009E">
      <w:pPr>
        <w:rPr>
          <w:rFonts w:ascii="JetBrains Mono" w:cs="JetBrains Mono" w:eastAsia="JetBrains Mono" w:hAnsi="JetBrains Mono"/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phone_number </w:t>
      </w: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VARCHAR(15)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JetBrains Mono" w:cs="JetBrains Mono" w:eastAsia="JetBrains Mono" w:hAnsi="JetBrains Mono"/>
          <w:b w:val="1"/>
        </w:rPr>
      </w:pPr>
      <w:commentRangeStart w:id="14"/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BOOK_BELONG_TO_BRANCH(</w:t>
      </w:r>
      <w:r w:rsidDel="00000000" w:rsidR="00000000" w:rsidRPr="00000000">
        <w:rPr>
          <w:rFonts w:ascii="JetBrains Mono" w:cs="JetBrains Mono" w:eastAsia="JetBrains Mono" w:hAnsi="JetBrains Mono"/>
          <w:u w:val="single"/>
          <w:rtl w:val="0"/>
        </w:rPr>
        <w:t xml:space="preserve">branch_id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u w:val="single"/>
          <w:rtl w:val="0"/>
        </w:rPr>
        <w:t xml:space="preserve">ISBN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, quantity</w:t>
      </w: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)</w:t>
      </w:r>
    </w:p>
    <w:p w:rsidR="00000000" w:rsidDel="00000000" w:rsidP="00000000" w:rsidRDefault="00000000" w:rsidRPr="00000000" w14:paraId="000000A1">
      <w:pPr>
        <w:rPr>
          <w:rFonts w:ascii="JetBrains Mono" w:cs="JetBrains Mono" w:eastAsia="JetBrains Mono" w:hAnsi="JetBrains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Reference:</w:t>
      </w:r>
    </w:p>
    <w:p w:rsidR="00000000" w:rsidDel="00000000" w:rsidP="00000000" w:rsidRDefault="00000000" w:rsidRPr="00000000" w14:paraId="000000A3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branch_id -&gt; BRANCH.branch_id</w:t>
      </w:r>
    </w:p>
    <w:p w:rsidR="00000000" w:rsidDel="00000000" w:rsidP="00000000" w:rsidRDefault="00000000" w:rsidRPr="00000000" w14:paraId="000000A4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ISBN -&gt; BOOK.ISBN</w:t>
      </w:r>
    </w:p>
    <w:p w:rsidR="00000000" w:rsidDel="00000000" w:rsidP="00000000" w:rsidRDefault="00000000" w:rsidRPr="00000000" w14:paraId="000000A5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Data type:</w:t>
      </w:r>
    </w:p>
    <w:p w:rsidR="00000000" w:rsidDel="00000000" w:rsidP="00000000" w:rsidRDefault="00000000" w:rsidRPr="00000000" w14:paraId="000000A7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branch_id INT primary key</w:t>
      </w:r>
    </w:p>
    <w:p w:rsidR="00000000" w:rsidDel="00000000" w:rsidP="00000000" w:rsidRDefault="00000000" w:rsidRPr="00000000" w14:paraId="000000A8">
      <w:pPr>
        <w:rPr>
          <w:rFonts w:ascii="JetBrains Mono" w:cs="JetBrains Mono" w:eastAsia="JetBrains Mono" w:hAnsi="JetBrains Mono"/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ISBN </w:t>
      </w: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VARCHAR(13)primary 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quantity INT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JetBrains Mono" w:cs="JetBrains Mono" w:eastAsia="JetBrains Mono" w:hAnsi="JetBrains Mono"/>
          <w:b w:val="1"/>
        </w:rPr>
      </w:pPr>
      <w:commentRangeStart w:id="15"/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EMPLOYEE_BELONG_TO_BRANCH(</w:t>
      </w:r>
      <w:r w:rsidDel="00000000" w:rsidR="00000000" w:rsidRPr="00000000">
        <w:rPr>
          <w:rFonts w:ascii="JetBrains Mono" w:cs="JetBrains Mono" w:eastAsia="JetBrains Mono" w:hAnsi="JetBrains Mono"/>
          <w:u w:val="single"/>
          <w:rtl w:val="0"/>
        </w:rPr>
        <w:t xml:space="preserve">branch_id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u w:val="single"/>
          <w:rtl w:val="0"/>
        </w:rPr>
        <w:t xml:space="preserve">employee_id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, start_date</w:t>
      </w: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)</w:t>
      </w:r>
    </w:p>
    <w:p w:rsidR="00000000" w:rsidDel="00000000" w:rsidP="00000000" w:rsidRDefault="00000000" w:rsidRPr="00000000" w14:paraId="000000AC">
      <w:pPr>
        <w:rPr>
          <w:rFonts w:ascii="JetBrains Mono" w:cs="JetBrains Mono" w:eastAsia="JetBrains Mono" w:hAnsi="JetBrains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Reference:</w:t>
      </w:r>
    </w:p>
    <w:p w:rsidR="00000000" w:rsidDel="00000000" w:rsidP="00000000" w:rsidRDefault="00000000" w:rsidRPr="00000000" w14:paraId="000000AE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branch_id -&gt; BRANCH.branch_id</w:t>
      </w:r>
    </w:p>
    <w:p w:rsidR="00000000" w:rsidDel="00000000" w:rsidP="00000000" w:rsidRDefault="00000000" w:rsidRPr="00000000" w14:paraId="000000AF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employee_id -&gt; EMPLOYEE.account_id</w:t>
      </w:r>
    </w:p>
    <w:p w:rsidR="00000000" w:rsidDel="00000000" w:rsidP="00000000" w:rsidRDefault="00000000" w:rsidRPr="00000000" w14:paraId="000000B0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Data type:</w:t>
      </w:r>
    </w:p>
    <w:p w:rsidR="00000000" w:rsidDel="00000000" w:rsidP="00000000" w:rsidRDefault="00000000" w:rsidRPr="00000000" w14:paraId="000000B2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branch_id INT primary key</w:t>
      </w:r>
    </w:p>
    <w:p w:rsidR="00000000" w:rsidDel="00000000" w:rsidP="00000000" w:rsidRDefault="00000000" w:rsidRPr="00000000" w14:paraId="000000B3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employee_id INT primary key</w:t>
      </w:r>
    </w:p>
    <w:p w:rsidR="00000000" w:rsidDel="00000000" w:rsidP="00000000" w:rsidRDefault="00000000" w:rsidRPr="00000000" w14:paraId="000000B4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start_date DATE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JetBrains Mono" w:cs="JetBrains Mono" w:eastAsia="JetBrains Mono" w:hAnsi="JetBrains Mono"/>
          <w:b w:val="1"/>
        </w:rPr>
      </w:pPr>
      <w:commentRangeStart w:id="16"/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BELONG_TO_ORDER(</w:t>
      </w:r>
      <w:r w:rsidDel="00000000" w:rsidR="00000000" w:rsidRPr="00000000">
        <w:rPr>
          <w:rFonts w:ascii="JetBrains Mono" w:cs="JetBrains Mono" w:eastAsia="JetBrains Mono" w:hAnsi="JetBrains Mono"/>
          <w:u w:val="single"/>
          <w:rtl w:val="0"/>
        </w:rPr>
        <w:t xml:space="preserve">order_id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u w:val="single"/>
          <w:rtl w:val="0"/>
        </w:rPr>
        <w:t xml:space="preserve">ISBN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, quantity, price</w:t>
      </w: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)</w:t>
      </w:r>
    </w:p>
    <w:p w:rsidR="00000000" w:rsidDel="00000000" w:rsidP="00000000" w:rsidRDefault="00000000" w:rsidRPr="00000000" w14:paraId="000000B7">
      <w:pPr>
        <w:rPr>
          <w:rFonts w:ascii="JetBrains Mono" w:cs="JetBrains Mono" w:eastAsia="JetBrains Mono" w:hAnsi="JetBrains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Reference:</w:t>
      </w:r>
    </w:p>
    <w:p w:rsidR="00000000" w:rsidDel="00000000" w:rsidP="00000000" w:rsidRDefault="00000000" w:rsidRPr="00000000" w14:paraId="000000B9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order_id -&gt; </w:t>
      </w: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ORDERS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.order_id</w:t>
      </w:r>
    </w:p>
    <w:p w:rsidR="00000000" w:rsidDel="00000000" w:rsidP="00000000" w:rsidRDefault="00000000" w:rsidRPr="00000000" w14:paraId="000000BA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ISBN -&gt; BOOK.ISBN</w:t>
      </w:r>
    </w:p>
    <w:p w:rsidR="00000000" w:rsidDel="00000000" w:rsidP="00000000" w:rsidRDefault="00000000" w:rsidRPr="00000000" w14:paraId="000000BB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Data type:</w:t>
      </w:r>
    </w:p>
    <w:p w:rsidR="00000000" w:rsidDel="00000000" w:rsidP="00000000" w:rsidRDefault="00000000" w:rsidRPr="00000000" w14:paraId="000000BD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order_id INT primary key</w:t>
      </w:r>
    </w:p>
    <w:p w:rsidR="00000000" w:rsidDel="00000000" w:rsidP="00000000" w:rsidRDefault="00000000" w:rsidRPr="00000000" w14:paraId="000000BE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ISBN ISBN_TYPE primary key</w:t>
      </w:r>
    </w:p>
    <w:p w:rsidR="00000000" w:rsidDel="00000000" w:rsidP="00000000" w:rsidRDefault="00000000" w:rsidRPr="00000000" w14:paraId="000000BF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quantity INT unsigned</w:t>
      </w:r>
    </w:p>
    <w:p w:rsidR="00000000" w:rsidDel="00000000" w:rsidP="00000000" w:rsidRDefault="00000000" w:rsidRPr="00000000" w14:paraId="000000C0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price INT unsigned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JetBrains Mono" w:cs="JetBrains Mono" w:eastAsia="JetBrains Mono" w:hAnsi="JetBrains Mono"/>
          <w:b w:val="1"/>
        </w:rPr>
      </w:pPr>
      <w:commentRangeStart w:id="17"/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BOOK(</w:t>
      </w:r>
      <w:r w:rsidDel="00000000" w:rsidR="00000000" w:rsidRPr="00000000">
        <w:rPr>
          <w:rFonts w:ascii="JetBrains Mono" w:cs="JetBrains Mono" w:eastAsia="JetBrains Mono" w:hAnsi="JetBrains Mono"/>
          <w:u w:val="single"/>
          <w:rtl w:val="0"/>
        </w:rPr>
        <w:t xml:space="preserve">ISBN,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title, book_cover, description, dimensions, print_length, price, publication_date, publisher</w:t>
      </w: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)</w:t>
      </w:r>
    </w:p>
    <w:p w:rsidR="00000000" w:rsidDel="00000000" w:rsidP="00000000" w:rsidRDefault="00000000" w:rsidRPr="00000000" w14:paraId="000000C3">
      <w:pPr>
        <w:rPr>
          <w:rFonts w:ascii="JetBrains Mono" w:cs="JetBrains Mono" w:eastAsia="JetBrains Mono" w:hAnsi="JetBrains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Reference:</w:t>
      </w:r>
    </w:p>
    <w:p w:rsidR="00000000" w:rsidDel="00000000" w:rsidP="00000000" w:rsidRDefault="00000000" w:rsidRPr="00000000" w14:paraId="000000C5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publisher -&gt; PUBLISHER.publisher_id</w:t>
      </w:r>
    </w:p>
    <w:p w:rsidR="00000000" w:rsidDel="00000000" w:rsidP="00000000" w:rsidRDefault="00000000" w:rsidRPr="00000000" w14:paraId="000000C6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Data type:</w:t>
      </w:r>
    </w:p>
    <w:p w:rsidR="00000000" w:rsidDel="00000000" w:rsidP="00000000" w:rsidRDefault="00000000" w:rsidRPr="00000000" w14:paraId="000000C8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ISBN ISBN_TYPE</w:t>
      </w:r>
    </w:p>
    <w:p w:rsidR="00000000" w:rsidDel="00000000" w:rsidP="00000000" w:rsidRDefault="00000000" w:rsidRPr="00000000" w14:paraId="000000C9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title VARCHAR(255)</w:t>
      </w:r>
    </w:p>
    <w:p w:rsidR="00000000" w:rsidDel="00000000" w:rsidP="00000000" w:rsidRDefault="00000000" w:rsidRPr="00000000" w14:paraId="000000CA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book_cover ENUM(‘hardcover’, ‘paperback’)</w:t>
      </w:r>
    </w:p>
    <w:p w:rsidR="00000000" w:rsidDel="00000000" w:rsidP="00000000" w:rsidRDefault="00000000" w:rsidRPr="00000000" w14:paraId="000000CB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dimension VARCHAR(20)</w:t>
      </w:r>
    </w:p>
    <w:p w:rsidR="00000000" w:rsidDel="00000000" w:rsidP="00000000" w:rsidRDefault="00000000" w:rsidRPr="00000000" w14:paraId="000000CC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description LONGTEXT</w:t>
      </w:r>
    </w:p>
    <w:p w:rsidR="00000000" w:rsidDel="00000000" w:rsidP="00000000" w:rsidRDefault="00000000" w:rsidRPr="00000000" w14:paraId="000000CD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print_length INT</w:t>
      </w:r>
    </w:p>
    <w:p w:rsidR="00000000" w:rsidDel="00000000" w:rsidP="00000000" w:rsidRDefault="00000000" w:rsidRPr="00000000" w14:paraId="000000CE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price INT</w:t>
      </w:r>
    </w:p>
    <w:p w:rsidR="00000000" w:rsidDel="00000000" w:rsidP="00000000" w:rsidRDefault="00000000" w:rsidRPr="00000000" w14:paraId="000000CF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publish_date DATE</w:t>
      </w:r>
    </w:p>
    <w:p w:rsidR="00000000" w:rsidDel="00000000" w:rsidP="00000000" w:rsidRDefault="00000000" w:rsidRPr="00000000" w14:paraId="000000D0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publisher INT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JetBrains Mono" w:cs="JetBrains Mono" w:eastAsia="JetBrains Mono" w:hAnsi="JetBrains Mono"/>
          <w:b w:val="1"/>
        </w:rPr>
      </w:pPr>
      <w:commentRangeStart w:id="18"/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IMAGE_BOOK(</w:t>
      </w:r>
      <w:r w:rsidDel="00000000" w:rsidR="00000000" w:rsidRPr="00000000">
        <w:rPr>
          <w:rFonts w:ascii="JetBrains Mono" w:cs="JetBrains Mono" w:eastAsia="JetBrains Mono" w:hAnsi="JetBrains Mono"/>
          <w:u w:val="single"/>
          <w:rtl w:val="0"/>
        </w:rPr>
        <w:t xml:space="preserve">ISBN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u w:val="single"/>
          <w:rtl w:val="0"/>
        </w:rPr>
        <w:t xml:space="preserve">img_link</w:t>
      </w: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)</w:t>
      </w:r>
    </w:p>
    <w:p w:rsidR="00000000" w:rsidDel="00000000" w:rsidP="00000000" w:rsidRDefault="00000000" w:rsidRPr="00000000" w14:paraId="000000D3">
      <w:pPr>
        <w:rPr>
          <w:rFonts w:ascii="JetBrains Mono" w:cs="JetBrains Mono" w:eastAsia="JetBrains Mono" w:hAnsi="JetBrains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Reference:</w:t>
      </w:r>
    </w:p>
    <w:p w:rsidR="00000000" w:rsidDel="00000000" w:rsidP="00000000" w:rsidRDefault="00000000" w:rsidRPr="00000000" w14:paraId="000000D5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ISBN -&gt; BOOK.ISBN</w:t>
      </w:r>
    </w:p>
    <w:p w:rsidR="00000000" w:rsidDel="00000000" w:rsidP="00000000" w:rsidRDefault="00000000" w:rsidRPr="00000000" w14:paraId="000000D6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Data type:</w:t>
      </w:r>
    </w:p>
    <w:p w:rsidR="00000000" w:rsidDel="00000000" w:rsidP="00000000" w:rsidRDefault="00000000" w:rsidRPr="00000000" w14:paraId="000000D8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ISBN VARCHAR(13)primary key</w:t>
      </w:r>
    </w:p>
    <w:p w:rsidR="00000000" w:rsidDel="00000000" w:rsidP="00000000" w:rsidRDefault="00000000" w:rsidRPr="00000000" w14:paraId="000000D9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img_link VARCHAR(255) primary key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JetBrains Mono" w:cs="JetBrains Mono" w:eastAsia="JetBrains Mono" w:hAnsi="JetBrains Mono"/>
          <w:b w:val="1"/>
        </w:rPr>
      </w:pPr>
      <w:commentRangeStart w:id="19"/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CUSTOMER(</w:t>
      </w:r>
      <w:r w:rsidDel="00000000" w:rsidR="00000000" w:rsidRPr="00000000">
        <w:rPr>
          <w:rFonts w:ascii="JetBrains Mono" w:cs="JetBrains Mono" w:eastAsia="JetBrains Mono" w:hAnsi="JetBrains Mono"/>
          <w:u w:val="single"/>
          <w:rtl w:val="0"/>
        </w:rPr>
        <w:t xml:space="preserve">account_id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, email, Fname, Lname, gender, birth_date, phone_number, password</w:t>
      </w: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)</w:t>
      </w:r>
    </w:p>
    <w:p w:rsidR="00000000" w:rsidDel="00000000" w:rsidP="00000000" w:rsidRDefault="00000000" w:rsidRPr="00000000" w14:paraId="000000DD">
      <w:pPr>
        <w:rPr>
          <w:rFonts w:ascii="JetBrains Mono" w:cs="JetBrains Mono" w:eastAsia="JetBrains Mono" w:hAnsi="JetBrains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Data type:</w:t>
      </w:r>
    </w:p>
    <w:p w:rsidR="00000000" w:rsidDel="00000000" w:rsidP="00000000" w:rsidRDefault="00000000" w:rsidRPr="00000000" w14:paraId="000000DF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account_id INT</w:t>
      </w:r>
    </w:p>
    <w:p w:rsidR="00000000" w:rsidDel="00000000" w:rsidP="00000000" w:rsidRDefault="00000000" w:rsidRPr="00000000" w14:paraId="000000E0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email VARCHAR(255)</w:t>
      </w:r>
    </w:p>
    <w:p w:rsidR="00000000" w:rsidDel="00000000" w:rsidP="00000000" w:rsidRDefault="00000000" w:rsidRPr="00000000" w14:paraId="000000E1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fname VARCHAR(20)</w:t>
      </w:r>
    </w:p>
    <w:p w:rsidR="00000000" w:rsidDel="00000000" w:rsidP="00000000" w:rsidRDefault="00000000" w:rsidRPr="00000000" w14:paraId="000000E2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lname VARCHAR(20)</w:t>
      </w:r>
    </w:p>
    <w:p w:rsidR="00000000" w:rsidDel="00000000" w:rsidP="00000000" w:rsidRDefault="00000000" w:rsidRPr="00000000" w14:paraId="000000E3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gender ENUM(‘male’, ‘female’, ‘other’)</w:t>
      </w:r>
    </w:p>
    <w:p w:rsidR="00000000" w:rsidDel="00000000" w:rsidP="00000000" w:rsidRDefault="00000000" w:rsidRPr="00000000" w14:paraId="000000E4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birth_date DATE,</w:t>
      </w:r>
    </w:p>
    <w:p w:rsidR="00000000" w:rsidDel="00000000" w:rsidP="00000000" w:rsidRDefault="00000000" w:rsidRPr="00000000" w14:paraId="000000E5">
      <w:pPr>
        <w:rPr>
          <w:rFonts w:ascii="JetBrains Mono" w:cs="JetBrains Mono" w:eastAsia="JetBrains Mono" w:hAnsi="JetBrains Mono"/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phone_number </w:t>
      </w: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VARCHAR(15)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password VARCHAR(40)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JetBrains Mono" w:cs="JetBrains Mono" w:eastAsia="JetBrains Mono" w:hAnsi="JetBrains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JetBrains Mono" w:cs="JetBrains Mono" w:eastAsia="JetBrains Mono" w:hAnsi="JetBrains Mono"/>
          <w:b w:val="1"/>
        </w:rPr>
      </w:pPr>
      <w:commentRangeStart w:id="20"/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EMPLOYEE(</w:t>
      </w:r>
      <w:r w:rsidDel="00000000" w:rsidR="00000000" w:rsidRPr="00000000">
        <w:rPr>
          <w:rFonts w:ascii="JetBrains Mono" w:cs="JetBrains Mono" w:eastAsia="JetBrains Mono" w:hAnsi="JetBrains Mono"/>
          <w:u w:val="single"/>
          <w:rtl w:val="0"/>
        </w:rPr>
        <w:t xml:space="preserve">account_id,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email, fname, lname, gender, birth_date, number_address, street, ward, district, cỉty, manager_id, phone_number, password</w:t>
      </w: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)</w:t>
      </w:r>
    </w:p>
    <w:p w:rsidR="00000000" w:rsidDel="00000000" w:rsidP="00000000" w:rsidRDefault="00000000" w:rsidRPr="00000000" w14:paraId="000000EA">
      <w:pPr>
        <w:rPr>
          <w:rFonts w:ascii="JetBrains Mono" w:cs="JetBrains Mono" w:eastAsia="JetBrains Mono" w:hAnsi="JetBrains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Reference:</w:t>
      </w:r>
    </w:p>
    <w:p w:rsidR="00000000" w:rsidDel="00000000" w:rsidP="00000000" w:rsidRDefault="00000000" w:rsidRPr="00000000" w14:paraId="000000EC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manager_id -&gt; EMPLOYEE.account_id</w:t>
      </w:r>
    </w:p>
    <w:p w:rsidR="00000000" w:rsidDel="00000000" w:rsidP="00000000" w:rsidRDefault="00000000" w:rsidRPr="00000000" w14:paraId="000000ED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Data type:</w:t>
      </w:r>
    </w:p>
    <w:p w:rsidR="00000000" w:rsidDel="00000000" w:rsidP="00000000" w:rsidRDefault="00000000" w:rsidRPr="00000000" w14:paraId="000000EF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account_id INT</w:t>
      </w:r>
    </w:p>
    <w:p w:rsidR="00000000" w:rsidDel="00000000" w:rsidP="00000000" w:rsidRDefault="00000000" w:rsidRPr="00000000" w14:paraId="000000F0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email VARCHAR(255)</w:t>
      </w:r>
    </w:p>
    <w:p w:rsidR="00000000" w:rsidDel="00000000" w:rsidP="00000000" w:rsidRDefault="00000000" w:rsidRPr="00000000" w14:paraId="000000F1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fname VARCHAR(20)</w:t>
      </w:r>
    </w:p>
    <w:p w:rsidR="00000000" w:rsidDel="00000000" w:rsidP="00000000" w:rsidRDefault="00000000" w:rsidRPr="00000000" w14:paraId="000000F2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lname VARCHAR(20)</w:t>
      </w:r>
    </w:p>
    <w:p w:rsidR="00000000" w:rsidDel="00000000" w:rsidP="00000000" w:rsidRDefault="00000000" w:rsidRPr="00000000" w14:paraId="000000F3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gender ENUM(‘male’, ‘female’, ‘other’)</w:t>
      </w:r>
    </w:p>
    <w:p w:rsidR="00000000" w:rsidDel="00000000" w:rsidP="00000000" w:rsidRDefault="00000000" w:rsidRPr="00000000" w14:paraId="000000F4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birth_date DATE</w:t>
      </w:r>
    </w:p>
    <w:p w:rsidR="00000000" w:rsidDel="00000000" w:rsidP="00000000" w:rsidRDefault="00000000" w:rsidRPr="00000000" w14:paraId="000000F5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number_address VARCHAR(20)</w:t>
      </w:r>
    </w:p>
    <w:p w:rsidR="00000000" w:rsidDel="00000000" w:rsidP="00000000" w:rsidRDefault="00000000" w:rsidRPr="00000000" w14:paraId="000000F6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street VARCHAR(255)</w:t>
      </w:r>
    </w:p>
    <w:p w:rsidR="00000000" w:rsidDel="00000000" w:rsidP="00000000" w:rsidRDefault="00000000" w:rsidRPr="00000000" w14:paraId="000000F7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ward VARCHAR(50)</w:t>
      </w:r>
    </w:p>
    <w:p w:rsidR="00000000" w:rsidDel="00000000" w:rsidP="00000000" w:rsidRDefault="00000000" w:rsidRPr="00000000" w14:paraId="000000F8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district VARCHAR(50)</w:t>
      </w:r>
    </w:p>
    <w:p w:rsidR="00000000" w:rsidDel="00000000" w:rsidP="00000000" w:rsidRDefault="00000000" w:rsidRPr="00000000" w14:paraId="000000F9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city VARCHAR(50)</w:t>
      </w:r>
    </w:p>
    <w:p w:rsidR="00000000" w:rsidDel="00000000" w:rsidP="00000000" w:rsidRDefault="00000000" w:rsidRPr="00000000" w14:paraId="000000FA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manager_id INT</w:t>
      </w:r>
    </w:p>
    <w:p w:rsidR="00000000" w:rsidDel="00000000" w:rsidP="00000000" w:rsidRDefault="00000000" w:rsidRPr="00000000" w14:paraId="000000FB">
      <w:pPr>
        <w:rPr>
          <w:rFonts w:ascii="JetBrains Mono" w:cs="JetBrains Mono" w:eastAsia="JetBrains Mono" w:hAnsi="JetBrains Mono"/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phone_number </w:t>
      </w: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VARCHAR(15)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password VARCHAR(40)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JetBrains Mono" w:cs="JetBrains Mono" w:eastAsia="JetBrains Mono" w:hAnsi="JetBrains Mono"/>
          <w:b w:val="1"/>
        </w:rPr>
      </w:pPr>
      <w:commentRangeStart w:id="21"/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ORDERS(</w:t>
      </w:r>
      <w:r w:rsidDel="00000000" w:rsidR="00000000" w:rsidRPr="00000000">
        <w:rPr>
          <w:rFonts w:ascii="JetBrains Mono" w:cs="JetBrains Mono" w:eastAsia="JetBrains Mono" w:hAnsi="JetBrains Mono"/>
          <w:u w:val="single"/>
          <w:rtl w:val="0"/>
        </w:rPr>
        <w:t xml:space="preserve">order_id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, status, account_id, address_id</w:t>
      </w: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)</w:t>
      </w:r>
    </w:p>
    <w:p w:rsidR="00000000" w:rsidDel="00000000" w:rsidP="00000000" w:rsidRDefault="00000000" w:rsidRPr="00000000" w14:paraId="000000FF">
      <w:pPr>
        <w:rPr>
          <w:rFonts w:ascii="JetBrains Mono" w:cs="JetBrains Mono" w:eastAsia="JetBrains Mono" w:hAnsi="JetBrains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Reference:</w:t>
      </w:r>
    </w:p>
    <w:p w:rsidR="00000000" w:rsidDel="00000000" w:rsidP="00000000" w:rsidRDefault="00000000" w:rsidRPr="00000000" w14:paraId="00000101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account_id -&gt; </w:t>
      </w: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DELIVERY_ADDRESS.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account_id</w:t>
      </w:r>
    </w:p>
    <w:p w:rsidR="00000000" w:rsidDel="00000000" w:rsidP="00000000" w:rsidRDefault="00000000" w:rsidRPr="00000000" w14:paraId="00000102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address_id-&gt; </w:t>
      </w: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DELIVERY_ADDRESS.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address_id</w:t>
      </w:r>
    </w:p>
    <w:p w:rsidR="00000000" w:rsidDel="00000000" w:rsidP="00000000" w:rsidRDefault="00000000" w:rsidRPr="00000000" w14:paraId="00000103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Data type</w:t>
      </w:r>
    </w:p>
    <w:p w:rsidR="00000000" w:rsidDel="00000000" w:rsidP="00000000" w:rsidRDefault="00000000" w:rsidRPr="00000000" w14:paraId="00000105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order_id INT primary KEY</w:t>
      </w:r>
    </w:p>
    <w:p w:rsidR="00000000" w:rsidDel="00000000" w:rsidP="00000000" w:rsidRDefault="00000000" w:rsidRPr="00000000" w14:paraId="00000106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status ENUM(‘pending’, ‘processing’,’confirmed’,’delivering’ ‘delivered’, ‘canceled’, ‘refunding’)</w:t>
      </w:r>
    </w:p>
    <w:p w:rsidR="00000000" w:rsidDel="00000000" w:rsidP="00000000" w:rsidRDefault="00000000" w:rsidRPr="00000000" w14:paraId="00000107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account_id INT</w:t>
      </w:r>
    </w:p>
    <w:p w:rsidR="00000000" w:rsidDel="00000000" w:rsidP="00000000" w:rsidRDefault="00000000" w:rsidRPr="00000000" w14:paraId="00000108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address_id integer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JetBrains Mono" w:cs="JetBrains Mono" w:eastAsia="JetBrains Mono" w:hAnsi="JetBrains Mono"/>
          <w:b w:val="1"/>
        </w:rPr>
      </w:pPr>
      <w:commentRangeStart w:id="22"/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INVOICE(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invoice_id, timestamp, payment_method, delivery_fee, order_id, total_cost</w:t>
      </w: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)</w:t>
      </w:r>
    </w:p>
    <w:p w:rsidR="00000000" w:rsidDel="00000000" w:rsidP="00000000" w:rsidRDefault="00000000" w:rsidRPr="00000000" w14:paraId="0000010B">
      <w:pPr>
        <w:rPr>
          <w:rFonts w:ascii="JetBrains Mono" w:cs="JetBrains Mono" w:eastAsia="JetBrains Mono" w:hAnsi="JetBrains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Reference:</w:t>
      </w:r>
    </w:p>
    <w:p w:rsidR="00000000" w:rsidDel="00000000" w:rsidP="00000000" w:rsidRDefault="00000000" w:rsidRPr="00000000" w14:paraId="0000010D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order_id -&gt; ORDER.order_id</w:t>
      </w:r>
    </w:p>
    <w:p w:rsidR="00000000" w:rsidDel="00000000" w:rsidP="00000000" w:rsidRDefault="00000000" w:rsidRPr="00000000" w14:paraId="0000010E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Data type:</w:t>
      </w:r>
    </w:p>
    <w:p w:rsidR="00000000" w:rsidDel="00000000" w:rsidP="00000000" w:rsidRDefault="00000000" w:rsidRPr="00000000" w14:paraId="00000110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invoice_id INT primary key auto increment</w:t>
      </w:r>
    </w:p>
    <w:p w:rsidR="00000000" w:rsidDel="00000000" w:rsidP="00000000" w:rsidRDefault="00000000" w:rsidRPr="00000000" w14:paraId="00000111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timestamp DATE</w:t>
      </w:r>
    </w:p>
    <w:p w:rsidR="00000000" w:rsidDel="00000000" w:rsidP="00000000" w:rsidRDefault="00000000" w:rsidRPr="00000000" w14:paraId="00000112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payment_method ENUM(‘COD’, ‘Bank Transfer’, ‘Other’)</w:t>
      </w:r>
    </w:p>
    <w:p w:rsidR="00000000" w:rsidDel="00000000" w:rsidP="00000000" w:rsidRDefault="00000000" w:rsidRPr="00000000" w14:paraId="00000113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delivery_fee INT UNSIGNED</w:t>
      </w:r>
    </w:p>
    <w:p w:rsidR="00000000" w:rsidDel="00000000" w:rsidP="00000000" w:rsidRDefault="00000000" w:rsidRPr="00000000" w14:paraId="00000114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order_id INT</w:t>
      </w:r>
    </w:p>
    <w:p w:rsidR="00000000" w:rsidDel="00000000" w:rsidP="00000000" w:rsidRDefault="00000000" w:rsidRPr="00000000" w14:paraId="00000115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total_cost INT UNSIGNED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LIKE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(account_id, rating_id)</w:t>
      </w:r>
    </w:p>
    <w:p w:rsidR="00000000" w:rsidDel="00000000" w:rsidP="00000000" w:rsidRDefault="00000000" w:rsidRPr="00000000" w14:paraId="00000118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reference:</w:t>
      </w:r>
    </w:p>
    <w:p w:rsidR="00000000" w:rsidDel="00000000" w:rsidP="00000000" w:rsidRDefault="00000000" w:rsidRPr="00000000" w14:paraId="0000011A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account_id -&gt; </w:t>
      </w: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CUSTOMER.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account_id primary key</w:t>
      </w:r>
    </w:p>
    <w:p w:rsidR="00000000" w:rsidDel="00000000" w:rsidP="00000000" w:rsidRDefault="00000000" w:rsidRPr="00000000" w14:paraId="0000011B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rating_id -&gt; </w:t>
      </w: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RATING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.rating_id primary key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id="4" w:date="2023-11-18T16:14:03Z"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Tổng cộng 1 phản ứng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HƯNG BÙI KIM đã phản ứng bằng 😀 lúc 2023-11-18 08:14 SA</w:t>
      </w:r>
    </w:p>
  </w:comment>
  <w:comment w:id="21" w:date="2023-11-18T16:20:08Z"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Tổng cộng 1 phản ứng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HƯNG BÙI KIM đã phản ứng bằng 😀 lúc 2023-11-18 08:20 SA</w:t>
      </w:r>
    </w:p>
  </w:comment>
  <w:comment w:id="14" w:date="2023-11-18T16:29:16Z"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Tổng cộng 1 phản ứng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HƯNG BÙI KIM đã phản ứng bằng 😀 lúc 2023-11-18 08:29 SA</w:t>
      </w:r>
    </w:p>
  </w:comment>
  <w:comment w:id="8" w:date="2023-11-18T16:02:06Z"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Tổng cộng 1 phản ứng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HƯNG BÙI KIM đã phản ứng bằng 😀 lúc 2023-11-18 08:02 SA</w:t>
      </w:r>
    </w:p>
  </w:comment>
  <w:comment w:id="22" w:date="2023-11-18T16:22:50Z"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Tổng cộng 1 phản ứng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HƯNG BÙI KIM đã phản ứng bằng 😀 lúc 2023-11-18 08:22 SA</w:t>
      </w:r>
    </w:p>
  </w:comment>
  <w:comment w:id="0" w:date="2023-11-18T16:01:41Z"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Tổng cộng 1 phản ứng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HƯNG BÙI KIM đã phản ứng bằng 😀 lúc 2023-11-18 08:01 SA</w:t>
      </w:r>
    </w:p>
  </w:comment>
  <w:comment w:id="13" w:date="2023-11-18T16:03:35Z"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Tổng cộng 1 phản ứng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HƯNG BÙI KIM đã phản ứng bằng 😆 lúc 2023-11-18 08:03 SA</w:t>
      </w:r>
    </w:p>
  </w:comment>
  <w:comment w:id="9" w:date="2023-11-18T16:04:58Z"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Tổng cộng 1 phản ứng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HƯNG BÙI KIM đã phản ứng bằng 😀 lúc 2023-11-18 08:04 SA</w:t>
      </w:r>
    </w:p>
  </w:comment>
  <w:comment w:id="18" w:date="2023-11-18T16:31:54Z"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Tổng cộng 1 phản ứng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HƯNG BÙI KIM đã phản ứng bằng 😀 lúc 2023-11-18 08:31 SA</w:t>
      </w:r>
    </w:p>
  </w:comment>
  <w:comment w:id="16" w:date="2023-11-18T16:30:50Z"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Tổng cộng 1 phản ứng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HƯNG BÙI KIM đã phản ứng bằng 😀 lúc 2023-11-18 08:30 SA</w:t>
      </w:r>
    </w:p>
  </w:comment>
  <w:comment w:id="17" w:date="2023-11-18T16:04:13Z"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Tổng cộng 1 phản ứng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HƯNG BÙI KIM đã phản ứng bằng 😀 lúc 2023-11-18 08:04 SA</w:t>
      </w:r>
    </w:p>
  </w:comment>
  <w:comment w:id="7" w:date="2023-11-18T16:25:16Z"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Tổng cộng 1 phản ứng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HƯNG BÙI KIM đã phản ứng bằng 😀 lúc 2023-11-18 08:25 SA</w:t>
      </w:r>
    </w:p>
  </w:comment>
  <w:comment w:id="1" w:date="2023-11-18T16:05:59Z"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Tổng cộng 1 phản ứng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HƯNG BÙI KIM đã phản ứng bằng 😀 lúc 2023-11-18 08:06 SA</w:t>
      </w:r>
    </w:p>
  </w:comment>
  <w:comment w:id="19" w:date="2023-11-18T16:07:15Z"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Tổng cộng 1 phản ứng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HƯNG BÙI KIM đã phản ứng bằng 😀 lúc 2023-11-18 08:07 SA</w:t>
      </w:r>
    </w:p>
  </w:comment>
  <w:comment w:id="11" w:date="2023-11-18T16:25:38Z"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Tổng cộng 1 phản ứng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HƯNG BÙI KIM đã phản ứng bằng 😀 lúc 2023-11-18 08:25 SA</w:t>
      </w:r>
    </w:p>
  </w:comment>
  <w:comment w:id="10" w:date="2023-11-18T16:27:40Z"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Tổng cộng 1 phản ứng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HƯNG BÙI KIM đã phản ứng bằng 😀 lúc 2023-11-18 08:27 SA</w:t>
      </w:r>
    </w:p>
  </w:comment>
  <w:comment w:id="6" w:date="2023-11-18T16:15:52Z"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Tổng cộng 1 phản ứng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HƯNG BÙI KIM đã phản ứng bằng 😀 lúc 2023-11-18 08:15 SA</w:t>
      </w:r>
    </w:p>
  </w:comment>
  <w:comment w:id="15" w:date="2023-11-18T16:30:01Z"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Tổng cộng 1 phản ứng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HƯNG BÙI KIM đã phản ứng bằng 😀 lúc 2023-11-18 08:30 SA</w:t>
      </w:r>
    </w:p>
  </w:comment>
  <w:comment w:id="20" w:date="2023-11-18T16:02:51Z"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Tổng cộng 1 phản ứng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HƯNG BÙI KIM đã phản ứng bằng 😁 lúc 2023-11-18 08:02 SA</w:t>
      </w:r>
    </w:p>
  </w:comment>
  <w:comment w:id="12" w:date="2023-11-18T16:26:34Z"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Tổng cộng 1 phản ứng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HƯNG BÙI KIM đã phản ứng bằng 😀 lúc 2023-11-18 08:26 SA</w:t>
      </w:r>
    </w:p>
  </w:comment>
  <w:comment w:id="2" w:date="2023-11-18T16:08:18Z"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Tổng cộng 1 phản ứng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HƯNG BÙI KIM đã phản ứng bằng 😀 lúc 2023-11-18 08:08 SA</w:t>
      </w:r>
    </w:p>
  </w:comment>
  <w:comment w:id="5" w:date="2023-11-18T16:24:25Z"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Tổng cộng 1 phản ứng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HƯNG BÙI KIM đã phản ứng bằng 😀 lúc 2023-11-18 08:24 SA</w:t>
      </w:r>
    </w:p>
  </w:comment>
  <w:comment w:id="3" w:date="2023-11-18T16:08:37Z"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Tổng cộng 1 phản ứng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HƯNG BÙI KIM đã phản ứng bằng 😀 lúc 2023-11-18 08:08 SA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erif"/>
  <w:font w:name="JetBrai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-regular.ttf"/><Relationship Id="rId2" Type="http://schemas.openxmlformats.org/officeDocument/2006/relationships/font" Target="fonts/JetBrainsMono-bold.ttf"/><Relationship Id="rId3" Type="http://schemas.openxmlformats.org/officeDocument/2006/relationships/font" Target="fonts/JetBrainsMono-italic.ttf"/><Relationship Id="rId4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